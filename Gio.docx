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Style w:val="char1"/>
          <w:color w:val="auto"/>
          <w:u w:color="auto" w:val="none"/>
        </w:rPr>
      </w:pPr>
      <w:r>
        <w:rPr>
          <w:rStyle w:val="char1"/>
          <w:color w:val="auto"/>
          <w:u w:color="auto" w:val="none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Style w:val="char1"/>
          <w:color w:val="auto"/>
          <w:u w:color="auto" w:val="none"/>
        </w:rPr>
      </w:pPr>
      <w:r>
        <w:rPr>
          <w:rStyle w:val="char1"/>
          <w:color w:val="auto"/>
          <w:u w:color="auto" w:val="none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Style w:val="char1"/>
          <w:color w:val="auto"/>
          <w:u w:color="auto" w:val="none"/>
        </w:rPr>
      </w:pPr>
      <w:r>
        <w:rPr>
          <w:rStyle w:val="char1"/>
          <w:color w:val="auto"/>
          <w:u w:color="auto" w:val="none"/>
        </w:rPr>
      </w:r>
    </w:p>
    <w:p>
      <w:pPr>
        <w:spacing w:after="80" w:line="353" w:lineRule="auto"/>
        <w:pBdr>
          <w:top w:val="nil" w:sz="0" w:space="6" w:color="000000" tmln="20, 20, 20, 0, 121"/>
          <w:left w:val="nil" w:sz="0" w:space="12" w:color="000000" tmln="20, 20, 20, 0, 242"/>
          <w:bottom w:val="nil" w:sz="0" w:space="6" w:color="000000" tmln="20, 20, 20, 0, 121"/>
          <w:right w:val="nil" w:sz="0" w:space="6" w:color="000000" tmln="20, 20, 20, 0, 121"/>
          <w:between w:val="nil" w:sz="0" w:space="0" w:color="000000" tmln="20, 20, 20, 0, 0"/>
        </w:pBdr>
        <w:shd w:val="none"/>
        <w:rPr>
          <w:rStyle w:val="char1"/>
          <w:rFonts w:ascii="Arial" w:hAnsi="Arial"/>
          <w:color w:val="555555"/>
          <w:sz w:val="23"/>
          <w:u w:color="auto" w:val="none"/>
        </w:rPr>
      </w:pPr>
      <w:r>
        <w:rPr>
          <w:rStyle w:val="char1"/>
          <w:rFonts w:ascii="Arial" w:hAnsi="Arial"/>
          <w:color w:val="555555"/>
          <w:sz w:val="23"/>
          <w:u w:color="auto" w:val="none"/>
        </w:rPr>
        <w:t>It</w:t>
      </w:r>
      <w:ins w:id="0" w:author="Bruno Abreu" w:date="2020-11-18T00:34:20Z">
        <w:r>
          <w:rPr>
            <w:rStyle w:val="char1"/>
            <w:rFonts w:ascii="Arial" w:hAnsi="Arial"/>
            <w:color w:val="555555"/>
            <w:sz w:val="23"/>
            <w:u w:color="auto" w:val="none"/>
          </w:rPr>
          <w:t>’</w:t>
        </w:r>
      </w:ins>
      <w:r>
        <w:rPr>
          <w:rStyle w:val="char1"/>
          <w:rFonts w:ascii="Arial" w:hAnsi="Arial"/>
          <w:color w:val="555555"/>
          <w:sz w:val="23"/>
          <w:u w:color="auto" w:val="none"/>
        </w:rPr>
        <w:t xml:space="preserve">s game day and </w:t>
      </w:r>
      <w:del w:id="1" w:author="Bruno Abreu" w:date="2020-11-18T00:33:42Z">
        <w:r>
          <w:rPr>
            <w:rStyle w:val="char1"/>
            <w:rFonts w:ascii="Arial" w:hAnsi="Arial"/>
            <w:color w:val="555555"/>
            <w:sz w:val="23"/>
            <w:u w:color="auto" w:val="none"/>
          </w:rPr>
          <w:delText xml:space="preserve">did </w:delText>
        </w:r>
      </w:del>
      <w:r>
        <w:rPr>
          <w:rStyle w:val="char1"/>
          <w:rFonts w:ascii="Arial" w:hAnsi="Arial"/>
          <w:color w:val="555555"/>
          <w:sz w:val="23"/>
          <w:u w:color="auto" w:val="none"/>
        </w:rPr>
        <w:t xml:space="preserve">you </w:t>
      </w:r>
      <w:del w:id="2" w:author="Bruno Abreu" w:date="2020-11-18T00:33:42Z">
        <w:r>
          <w:rPr>
            <w:rStyle w:val="char1"/>
            <w:rFonts w:ascii="Arial" w:hAnsi="Arial"/>
            <w:color w:val="555555"/>
            <w:sz w:val="23"/>
            <w:u w:color="auto" w:val="none"/>
          </w:rPr>
          <w:delText>forget</w:delText>
        </w:r>
      </w:del>
      <w:ins w:id="3" w:author="Bruno Abreu" w:date="2020-11-18T00:34:20Z">
        <w:r>
          <w:rPr>
            <w:rStyle w:val="char1"/>
            <w:rFonts w:ascii="Arial" w:hAnsi="Arial"/>
            <w:color w:val="555555"/>
            <w:sz w:val="23"/>
            <w:u w:color="auto" w:val="none"/>
          </w:rPr>
          <w:t>forgot</w:t>
        </w:r>
      </w:ins>
      <w:r>
        <w:rPr>
          <w:rStyle w:val="char1"/>
          <w:rFonts w:ascii="Arial" w:hAnsi="Arial"/>
          <w:color w:val="555555"/>
          <w:sz w:val="23"/>
          <w:u w:color="auto" w:val="none"/>
        </w:rPr>
        <w:t xml:space="preserve"> your dice?</w:t>
        <w:br w:type="textWrapping"/>
        <w:t xml:space="preserve">Don't worry, just install RollD, the best app </w:t>
      </w:r>
      <w:ins w:id="4" w:author="Bruno Abreu" w:date="2020-11-18T00:34:20Z">
        <w:r>
          <w:rPr>
            <w:rStyle w:val="char1"/>
            <w:rFonts w:ascii="Arial" w:hAnsi="Arial"/>
            <w:color w:val="555555"/>
            <w:sz w:val="23"/>
            <w:u w:color="auto" w:val="none"/>
          </w:rPr>
          <w:t>to roll dice</w:t>
        </w:r>
      </w:ins>
      <w:del w:id="5" w:author="Bruno Abreu" w:date="2020-11-18T00:33:42Z">
        <w:r>
          <w:rPr>
            <w:rStyle w:val="char1"/>
            <w:rFonts w:ascii="Arial" w:hAnsi="Arial"/>
            <w:color w:val="555555"/>
            <w:sz w:val="23"/>
            <w:u w:color="auto" w:val="none"/>
          </w:rPr>
          <w:delText>for rolling dice</w:delText>
        </w:r>
      </w:del>
      <w:r>
        <w:rPr>
          <w:rStyle w:val="char1"/>
          <w:rFonts w:ascii="Arial" w:hAnsi="Arial"/>
          <w:color w:val="555555"/>
          <w:sz w:val="23"/>
          <w:u w:color="auto" w:val="none"/>
        </w:rPr>
        <w:t>!</w:t>
        <w:br w:type="textWrapping"/>
        <w:t>Easy, fast, beautiful</w:t>
      </w:r>
      <w:ins w:id="6" w:author="Bruno Abreu" w:date="2020-11-18T00:34:20Z">
        <w:r>
          <w:rPr>
            <w:rStyle w:val="char1"/>
            <w:rFonts w:ascii="Arial" w:hAnsi="Arial"/>
            <w:color w:val="555555"/>
            <w:sz w:val="23"/>
            <w:u w:color="auto" w:val="none"/>
          </w:rPr>
          <w:t>,</w:t>
        </w:r>
      </w:ins>
      <w:r>
        <w:rPr>
          <w:rStyle w:val="char1"/>
          <w:rFonts w:ascii="Arial" w:hAnsi="Arial"/>
          <w:color w:val="555555"/>
          <w:sz w:val="23"/>
          <w:u w:color="auto" w:val="none"/>
        </w:rPr>
        <w:t xml:space="preserve"> and FREE!</w:t>
      </w:r>
      <w:ins w:id="7" w:author="Bruno Abreu" w:date="2020-11-18T00:34:20Z">
        <w:r>
          <w:rPr>
            <w:rStyle w:val="char1"/>
            <w:rFonts w:ascii="Arial" w:hAnsi="Arial"/>
            <w:color w:val="555555"/>
            <w:sz w:val="23"/>
            <w:u w:color="auto" w:val="none"/>
          </w:rPr>
          <w:t xml:space="preserve"> </w:t>
        </w:r>
      </w:ins>
      <w:r>
        <w:rPr>
          <w:rStyle w:val="char1"/>
          <w:rFonts w:ascii="Arial" w:hAnsi="Arial"/>
          <w:color w:val="555555"/>
          <w:sz w:val="23"/>
          <w:u w:color="auto" w:val="none"/>
        </w:rPr>
        <w:t>The application has the following features:+ Scroll the main dice of RPG and board games (D2, D4, D6, D8, D10, D12, D20, D100, alphabetical and more ...);</w:t>
        <w:br w:type="textWrapping"/>
        <w:t xml:space="preserve">+ Roll </w:t>
      </w:r>
      <w:ins w:id="8" w:author="Bruno Abreu" w:date="2020-11-18T00:34:20Z">
        <w:r>
          <w:rPr>
            <w:rStyle w:val="char1"/>
            <w:rFonts w:ascii="Arial" w:hAnsi="Arial"/>
            <w:color w:val="555555"/>
            <w:sz w:val="23"/>
            <w:u w:color="auto" w:val="none"/>
          </w:rPr>
          <w:t xml:space="preserve">as </w:t>
        </w:r>
      </w:ins>
      <w:r>
        <w:rPr>
          <w:rStyle w:val="char1"/>
          <w:rFonts w:ascii="Arial" w:hAnsi="Arial"/>
          <w:color w:val="555555"/>
          <w:sz w:val="23"/>
          <w:u w:color="auto" w:val="none"/>
        </w:rPr>
        <w:t>many dice as you want (50 dice on 6 sides (50d6));</w:t>
        <w:br w:type="textWrapping"/>
        <w:t>+ Add or subtract modifiers (-99 to +99);</w:t>
        <w:br w:type="textWrapping"/>
        <w:t xml:space="preserve">+ See the </w:t>
      </w:r>
      <w:del w:id="9" w:author="Bruno Abreu" w:date="2020-11-18T00:33:42Z">
        <w:r>
          <w:rPr>
            <w:rStyle w:val="char1"/>
            <w:rFonts w:ascii="Arial" w:hAnsi="Arial"/>
            <w:color w:val="555555"/>
            <w:sz w:val="23"/>
            <w:u w:color="auto" w:val="none"/>
          </w:rPr>
          <w:delText xml:space="preserve">history of the </w:delText>
        </w:r>
      </w:del>
      <w:r>
        <w:rPr>
          <w:rStyle w:val="char1"/>
          <w:rFonts w:ascii="Arial" w:hAnsi="Arial"/>
          <w:color w:val="555555"/>
          <w:sz w:val="23"/>
          <w:u w:color="auto" w:val="none"/>
        </w:rPr>
        <w:t>results</w:t>
      </w:r>
      <w:ins w:id="10" w:author="Bruno Abreu" w:date="2020-11-18T00:34:20Z">
        <w:r>
          <w:rPr>
            <w:rStyle w:val="char1"/>
            <w:rFonts w:ascii="Arial" w:hAnsi="Arial"/>
            <w:color w:val="555555"/>
            <w:sz w:val="23"/>
            <w:u w:color="auto" w:val="none"/>
          </w:rPr>
          <w:t xml:space="preserve"> history</w:t>
        </w:r>
      </w:ins>
      <w:r>
        <w:rPr>
          <w:rStyle w:val="char1"/>
          <w:rFonts w:ascii="Arial" w:hAnsi="Arial"/>
          <w:color w:val="555555"/>
          <w:sz w:val="23"/>
          <w:u w:color="auto" w:val="none"/>
        </w:rPr>
        <w:t>;</w:t>
        <w:br w:type="textWrapping"/>
        <w:t>+ Use the alphabetic dice, which generates A-Z results;</w:t>
        <w:br w:type="textWrapping"/>
        <w:t xml:space="preserve">+ You can also create your own </w:t>
      </w:r>
      <w:del w:id="11" w:author="Bruno Abreu" w:date="2020-11-18T00:33:42Z">
        <w:r>
          <w:rPr>
            <w:rStyle w:val="char1"/>
            <w:rFonts w:ascii="Arial" w:hAnsi="Arial"/>
            <w:color w:val="555555"/>
            <w:sz w:val="23"/>
            <w:u w:color="auto" w:val="none"/>
          </w:rPr>
          <w:delText>personalized</w:delText>
        </w:r>
      </w:del>
      <w:ins w:id="12" w:author="Bruno Abreu" w:date="2020-11-18T00:34:20Z">
        <w:r>
          <w:rPr>
            <w:rStyle w:val="char1"/>
            <w:rFonts w:ascii="Arial" w:hAnsi="Arial"/>
            <w:color w:val="555555"/>
            <w:sz w:val="23"/>
            <w:u w:color="auto" w:val="none"/>
          </w:rPr>
          <w:t>customized</w:t>
        </w:r>
      </w:ins>
      <w:r>
        <w:rPr>
          <w:rStyle w:val="char1"/>
          <w:rFonts w:ascii="Arial" w:hAnsi="Arial"/>
          <w:color w:val="555555"/>
          <w:sz w:val="23"/>
          <w:u w:color="auto" w:val="none"/>
        </w:rPr>
        <w:t xml:space="preserve"> dice, such as 75-sided dice (D75);</w:t>
        <w:br w:type="textWrapping"/>
        <w:t xml:space="preserve">+ All of these functions are released </w:t>
      </w:r>
      <w:del w:id="13" w:author="Bruno Abreu" w:date="2020-11-18T00:33:42Z">
        <w:r>
          <w:rPr>
            <w:rStyle w:val="char1"/>
            <w:rFonts w:ascii="Arial" w:hAnsi="Arial"/>
            <w:color w:val="555555"/>
            <w:sz w:val="23"/>
            <w:u w:color="auto" w:val="none"/>
          </w:rPr>
          <w:delText>i</w:delText>
        </w:r>
      </w:del>
      <w:ins w:id="14" w:author="Bruno Abreu" w:date="2020-11-18T00:34:20Z">
        <w:r>
          <w:rPr>
            <w:rStyle w:val="char1"/>
            <w:rFonts w:ascii="Arial" w:hAnsi="Arial"/>
            <w:color w:val="555555"/>
            <w:sz w:val="23"/>
            <w:u w:color="auto" w:val="none"/>
          </w:rPr>
          <w:t>o</w:t>
        </w:r>
      </w:ins>
      <w:r>
        <w:rPr>
          <w:rStyle w:val="char1"/>
          <w:rFonts w:ascii="Arial" w:hAnsi="Arial"/>
          <w:color w:val="555555"/>
          <w:sz w:val="23"/>
          <w:u w:color="auto" w:val="none"/>
        </w:rPr>
        <w:t>n the app for FREE.</w:t>
      </w:r>
      <w:ins w:id="15" w:author="Bruno Abreu" w:date="2020-11-18T00:34:20Z">
        <w:r>
          <w:rPr>
            <w:rStyle w:val="char1"/>
            <w:rFonts w:ascii="Arial" w:hAnsi="Arial"/>
            <w:color w:val="555555"/>
            <w:sz w:val="23"/>
            <w:u w:color="auto" w:val="none"/>
          </w:rPr>
          <w:t xml:space="preserve"> </w:t>
        </w:r>
      </w:ins>
      <w:r>
        <w:rPr>
          <w:rStyle w:val="char1"/>
          <w:rFonts w:ascii="Arial" w:hAnsi="Arial"/>
          <w:color w:val="555555"/>
          <w:sz w:val="23"/>
          <w:u w:color="auto" w:val="none"/>
        </w:rPr>
        <w:t>AND MORE:</w:t>
      </w:r>
      <w:ins w:id="16" w:author="Bruno Abreu" w:date="2020-11-18T00:34:20Z">
        <w:r>
          <w:rPr>
            <w:rStyle w:val="char1"/>
            <w:rFonts w:ascii="Arial" w:hAnsi="Arial"/>
            <w:color w:val="555555"/>
            <w:sz w:val="23"/>
            <w:u w:color="auto" w:val="none"/>
          </w:rPr>
          <w:t xml:space="preserve"> </w:t>
        </w:r>
      </w:ins>
      <w:r>
        <w:rPr>
          <w:rStyle w:val="char1"/>
          <w:rFonts w:ascii="Arial" w:hAnsi="Arial"/>
          <w:color w:val="555555"/>
          <w:sz w:val="23"/>
          <w:u w:color="auto" w:val="none"/>
        </w:rPr>
        <w:t>RollD also highlights critical results with intuitive, easy-to-view colors.</w:t>
        <w:br w:type="textWrapping"/>
        <w:t>If you don't want to display advertisements, you can watch an ad and release it for 24 hours, or choose a contribution to release it forever.</w:t>
        <w:br w:type="textWrapping"/>
        <w:t>And with its dark mode, you can play all night!</w:t>
        <w:br w:type="textWrapping"/>
        <w:t>Don't worry about carrying your dice box wherever you go, take all your dice</w:t>
      </w:r>
      <w:ins w:id="17" w:author="Bruno Abreu" w:date="2020-11-18T00:34:20Z">
        <w:r>
          <w:rPr>
            <w:rStyle w:val="char1"/>
            <w:rFonts w:ascii="Arial" w:hAnsi="Arial"/>
            <w:color w:val="555555"/>
            <w:sz w:val="23"/>
            <w:u w:color="auto" w:val="none"/>
          </w:rPr>
          <w:t>s</w:t>
        </w:r>
      </w:ins>
      <w:r>
        <w:rPr>
          <w:rStyle w:val="char1"/>
          <w:rFonts w:ascii="Arial" w:hAnsi="Arial"/>
          <w:color w:val="555555"/>
          <w:sz w:val="23"/>
          <w:u w:color="auto" w:val="none"/>
        </w:rPr>
        <w:t xml:space="preserve"> to your mobile with RollD!</w:t>
      </w:r>
      <w:ins w:id="18" w:author="Bruno Abreu" w:date="2020-11-18T00:34:20Z">
        <w:r>
          <w:rPr>
            <w:rStyle w:val="char1"/>
            <w:rFonts w:ascii="Arial" w:hAnsi="Arial"/>
            <w:color w:val="555555"/>
            <w:sz w:val="23"/>
            <w:u w:color="auto" w:val="none"/>
          </w:rPr>
          <w:t xml:space="preserve"> </w:t>
        </w:r>
      </w:ins>
      <w:r>
        <w:rPr>
          <w:rStyle w:val="char1"/>
          <w:rFonts w:ascii="Arial" w:hAnsi="Arial"/>
          <w:color w:val="555555"/>
          <w:sz w:val="23"/>
          <w:u w:color="auto" w:val="none"/>
        </w:rPr>
        <w:t>Available in:</w:t>
        <w:br w:type="textWrapping"/>
        <w:t>English</w:t>
      </w:r>
      <w:del w:id="19" w:author="Bruno Abreu" w:date="2020-11-18T00:33:42Z">
        <w:r>
          <w:rPr>
            <w:rStyle w:val="char1"/>
            <w:rFonts w:ascii="Arial" w:hAnsi="Arial"/>
            <w:color w:val="555555"/>
            <w:sz w:val="23"/>
            <w:u w:color="auto" w:val="none"/>
          </w:rPr>
          <w:delText>;</w:delText>
        </w:r>
      </w:del>
      <w:r>
        <w:rPr>
          <w:rStyle w:val="char1"/>
          <w:rFonts w:ascii="Arial" w:hAnsi="Arial"/>
          <w:color w:val="555555"/>
          <w:sz w:val="23"/>
          <w:u w:color="auto" w:val="none"/>
        </w:rPr>
        <w:br w:type="textWrapping"/>
        <w:t>Portugu</w:t>
      </w:r>
      <w:ins w:id="20" w:author="Bruno Abreu" w:date="2020-11-18T00:34:20Z">
        <w:r>
          <w:rPr>
            <w:rStyle w:val="char1"/>
            <w:rFonts w:ascii="Arial" w:hAnsi="Arial"/>
            <w:color w:val="555555"/>
            <w:sz w:val="23"/>
            <w:u w:color="auto" w:val="none"/>
          </w:rPr>
          <w:t>ê</w:t>
        </w:r>
      </w:ins>
      <w:del w:id="21" w:author="Bruno Abreu" w:date="2020-11-18T00:33:42Z">
        <w:r>
          <w:rPr>
            <w:rStyle w:val="char1"/>
            <w:rFonts w:ascii="Arial" w:hAnsi="Arial"/>
            <w:color w:val="555555"/>
            <w:sz w:val="23"/>
            <w:u w:color="auto" w:val="none"/>
          </w:rPr>
          <w:delText>e</w:delText>
        </w:r>
      </w:del>
      <w:r>
        <w:rPr>
          <w:rStyle w:val="char1"/>
          <w:rFonts w:ascii="Arial" w:hAnsi="Arial"/>
          <w:color w:val="555555"/>
          <w:sz w:val="23"/>
          <w:u w:color="auto" w:val="none"/>
        </w:rPr>
        <w:t>s - Brasil</w:t>
      </w:r>
      <w:del w:id="22" w:author="Bruno Abreu" w:date="2020-11-18T00:33:42Z">
        <w:r>
          <w:rPr>
            <w:rStyle w:val="char1"/>
            <w:rFonts w:ascii="Arial" w:hAnsi="Arial"/>
            <w:color w:val="555555"/>
            <w:sz w:val="23"/>
            <w:u w:color="auto" w:val="none"/>
          </w:rPr>
          <w:delText>;</w:delText>
        </w:r>
      </w:del>
      <w:r>
        <w:rPr>
          <w:rStyle w:val="char1"/>
          <w:rFonts w:ascii="Arial" w:hAnsi="Arial"/>
          <w:color w:val="555555"/>
          <w:sz w:val="23"/>
          <w:u w:color="auto" w:val="none"/>
        </w:rPr>
        <w:br w:type="textWrapping"/>
        <w:t>Espa</w:t>
      </w:r>
      <w:del w:id="23" w:author="Bruno Abreu" w:date="2020-11-18T00:33:42Z">
        <w:r>
          <w:rPr>
            <w:rStyle w:val="char1"/>
            <w:rFonts w:ascii="Arial" w:hAnsi="Arial"/>
            <w:color w:val="555555"/>
            <w:sz w:val="23"/>
            <w:u w:color="auto" w:val="none"/>
          </w:rPr>
          <w:delText>n</w:delText>
        </w:r>
      </w:del>
      <w:ins w:id="24" w:author="Bruno Abreu" w:date="2020-11-18T00:34:20Z">
        <w:r>
          <w:rPr>
            <w:rStyle w:val="char1"/>
            <w:rFonts w:ascii="Arial" w:hAnsi="Arial"/>
            <w:color w:val="555555"/>
            <w:sz w:val="23"/>
            <w:u w:color="auto" w:val="none"/>
          </w:rPr>
          <w:t>ñ</w:t>
        </w:r>
      </w:ins>
      <w:r>
        <w:rPr>
          <w:rStyle w:val="char1"/>
          <w:rFonts w:ascii="Arial" w:hAnsi="Arial"/>
          <w:color w:val="555555"/>
          <w:sz w:val="23"/>
          <w:u w:color="auto" w:val="none"/>
        </w:rPr>
        <w:t>ol</w:t>
      </w:r>
      <w:r>
        <w:rPr>
          <w:rStyle w:val="char1"/>
          <w:rFonts w:ascii="Arial" w:hAnsi="Arial"/>
          <w:color w:val="555555"/>
          <w:sz w:val="23"/>
          <w:u w:color="auto" w:val="none"/>
        </w:rPr>
      </w:r>
    </w:p>
    <w:p>
      <w:pPr>
        <w:spacing w:after="80" w:line="353" w:lineRule="auto"/>
        <w:pBdr>
          <w:top w:val="nil" w:sz="0" w:space="6" w:color="000000" tmln="20, 20, 20, 0, 121"/>
          <w:left w:val="nil" w:sz="0" w:space="12" w:color="000000" tmln="20, 20, 20, 0, 242"/>
          <w:bottom w:val="nil" w:sz="0" w:space="6" w:color="000000" tmln="20, 20, 20, 0, 121"/>
          <w:right w:val="nil" w:sz="0" w:space="6" w:color="000000" tmln="20, 20, 20, 0, 121"/>
          <w:between w:val="nil" w:sz="0" w:space="0" w:color="000000" tmln="20, 20, 20, 0, 0"/>
        </w:pBdr>
        <w:shd w:val="none"/>
        <w:rPr>
          <w:rStyle w:val="char1"/>
          <w:rFonts w:ascii="Arial" w:hAnsi="Arial"/>
          <w:sz w:val="23"/>
        </w:rPr>
      </w:pPr>
      <w:r>
        <w:rPr>
          <w:rStyle w:val="char1"/>
          <w:rFonts w:ascii="Arial" w:hAnsi="Arial"/>
          <w:color w:val="555555"/>
          <w:sz w:val="23"/>
          <w:u w:color="auto" w:val="none"/>
        </w:rPr>
        <w:br w:type="textWrapping"/>
        <w:t>UPDATE NOTE</w:t>
      </w:r>
      <w:ins w:id="25" w:author="Bruno Abreu" w:date="2020-11-18T00:34:20Z">
        <w:r>
          <w:rPr>
            <w:rStyle w:val="char1"/>
            <w:rFonts w:ascii="Arial" w:hAnsi="Arial"/>
            <w:color w:val="555555"/>
            <w:sz w:val="23"/>
            <w:u w:color="auto" w:val="none"/>
          </w:rPr>
          <w:t xml:space="preserve"> </w:t>
        </w:r>
      </w:ins>
      <w:r>
        <w:rPr>
          <w:rStyle w:val="char1"/>
          <w:rFonts w:ascii="Arial" w:hAnsi="Arial"/>
          <w:color w:val="555555"/>
          <w:sz w:val="23"/>
          <w:u w:color="auto" w:val="none"/>
        </w:rPr>
        <w:t>App developed by players for players, designed to make your life easier.</w:t>
        <w:br w:type="textWrapping"/>
        <w:t>We work with a detailed UX system, in order to provide the best experience possible.</w:t>
        <w:br w:type="textWrapping"/>
        <w:t xml:space="preserve">Do you have ideas or suggestions for improvement? Please </w:t>
      </w:r>
      <w:del w:id="26" w:author="Bruno Abreu" w:date="2020-11-18T00:33:42Z">
        <w:r>
          <w:rPr>
            <w:rStyle w:val="char1"/>
            <w:rFonts w:ascii="Arial" w:hAnsi="Arial"/>
            <w:color w:val="555555"/>
            <w:sz w:val="23"/>
            <w:u w:color="auto" w:val="none"/>
          </w:rPr>
          <w:delText>send us feedback</w:delText>
        </w:r>
      </w:del>
      <w:ins w:id="27" w:author="Bruno Abreu" w:date="2020-11-18T00:34:20Z">
        <w:r>
          <w:rPr>
            <w:rStyle w:val="char1"/>
            <w:rFonts w:ascii="Arial" w:hAnsi="Arial"/>
            <w:color w:val="555555"/>
            <w:sz w:val="23"/>
            <w:u w:color="auto" w:val="none"/>
          </w:rPr>
          <w:t>let us know</w:t>
        </w:r>
      </w:ins>
      <w:r>
        <w:rPr>
          <w:rStyle w:val="char1"/>
          <w:rFonts w:ascii="Arial" w:hAnsi="Arial"/>
          <w:color w:val="555555"/>
          <w:sz w:val="23"/>
          <w:u w:color="auto" w:val="none"/>
        </w:rPr>
        <w:t xml:space="preserve"> in the comments</w:t>
      </w:r>
      <w:ins w:id="28" w:author="Bruno Abreu" w:date="2020-11-18T00:34:20Z">
        <w:r>
          <w:rPr>
            <w:rStyle w:val="char1"/>
            <w:rFonts w:ascii="Arial" w:hAnsi="Arial"/>
            <w:color w:val="555555"/>
            <w:sz w:val="23"/>
            <w:u w:color="auto" w:val="none"/>
          </w:rPr>
          <w:t xml:space="preserve"> section</w:t>
        </w:r>
      </w:ins>
      <w:r>
        <w:rPr>
          <w:rStyle w:val="char1"/>
          <w:rFonts w:ascii="Arial" w:hAnsi="Arial"/>
          <w:color w:val="555555"/>
          <w:sz w:val="23"/>
          <w:u w:color="auto" w:val="none"/>
        </w:rPr>
        <w:t xml:space="preserve"> or by email </w:t>
      </w:r>
      <w:hyperlink r:id="rId7" w:history="1">
        <w:ins w:id="29" w:author="Bruno Abreu" w:date="2020-11-18T00:34:20Z">
          <w:r>
            <w:rPr>
              <w:rStyle w:val="char1"/>
              <w:rFonts w:ascii="Arial" w:hAnsi="Arial"/>
              <w:sz w:val="23"/>
            </w:rPr>
            <w:t xml:space="preserve">at </w:t>
          </w:r>
        </w:ins>
        <w:r>
          <w:rPr>
            <w:rStyle w:val="char1"/>
            <w:rFonts w:ascii="Arial" w:hAnsi="Arial"/>
            <w:sz w:val="23"/>
          </w:rPr>
          <w:t>contato@drakkarti.com</w:t>
        </w:r>
      </w:hyperlink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6839" w:w="11907"/>
      <w:pgMar w:left="1134" w:top="1134" w:right="1134" w:bottom="1134" w:header="0" w:footer="0"/>
      <w:paperSrc w:first="0" w:other="0" a="0" b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Tabela" w:pos="below" w:numFmt="decimal"/>
    <w:caption w:name="Figura" w:pos="below" w:numFmt="decimal"/>
    <w:caption w:name="Imagem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/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6"/>
  <w:tmPrefTwo w:val="1"/>
  <w:tmFmtPref w:val="5453319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2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3"/>
      <w:tmLastPosIdx w:val="71"/>
    </w:tmLastPosCaret>
    <w:tmLastPosAnchor>
      <w:tmLastPosPgfIdx w:val="0"/>
      <w:tmLastPosIdx w:val="0"/>
    </w:tmLastPosAnchor>
    <w:tmLastPosTblRect w:left="0" w:top="0" w:right="0" w:bottom="0"/>
  </w:tmLastPos>
  <w:tmAppRevision w:date="1605670762" w:val="1020" w:fileVer="342" w:fileVer64="64" w:fileVerOS="4"/>
  <w:guidesAndGrid showGuides="1" lockGuides="0" snapToGuides="1" snapToPageMargins="0" snapToOtherObjects="1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pt-br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paragraph" w:styleId="para4">
    <w:name w:val="Comment Text"/>
    <w:qFormat/>
    <w:basedOn w:val="para0"/>
  </w:style>
  <w:style w:type="paragraph" w:styleId="para5">
    <w:name w:val="Comment Subject"/>
    <w:qFormat/>
    <w:basedOn w:val="para4"/>
    <w:next w:val="para4"/>
    <w:rPr>
      <w:b/>
      <w:bCs/>
    </w:rPr>
  </w:style>
  <w:style w:type="character" w:styleId="char0" w:default="1">
    <w:name w:val="Default Paragraph Font"/>
  </w:style>
  <w:style w:type="character" w:styleId="char1">
    <w:name w:val="Hyperlink"/>
    <w:rPr>
      <w:color w:val="0000ff"/>
      <w:u w:color="auto" w:val="single"/>
    </w:rPr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pt-br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paragraph" w:styleId="para4">
    <w:name w:val="Comment Text"/>
    <w:qFormat/>
    <w:basedOn w:val="para0"/>
  </w:style>
  <w:style w:type="paragraph" w:styleId="para5">
    <w:name w:val="Comment Subject"/>
    <w:qFormat/>
    <w:basedOn w:val="para4"/>
    <w:next w:val="para4"/>
    <w:rPr>
      <w:b/>
      <w:bCs/>
    </w:rPr>
  </w:style>
  <w:style w:type="character" w:styleId="char0" w:default="1">
    <w:name w:val="Default Paragraph Font"/>
  </w:style>
  <w:style w:type="character" w:styleId="char1">
    <w:name w:val="Hyperlink"/>
    <w:rPr>
      <w:color w:val="0000ff"/>
      <w:u w:color="auto" w:val="single"/>
    </w:rPr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hyperlink" Target="https://mail.protonmail.com/inbox/dlIa7z0etu2p8TSvspCx2InnoCu549pmtVrZrRl7Z32v6_FkChFNJmpBcbGBRuAP4Xa440QgzhAclQ5btbl9Pw==mailto:contato@drakkarti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2021 rev.1020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Bruno Abreu</cp:lastModifiedBy>
  <cp:revision>2</cp:revision>
  <dcterms:created xsi:type="dcterms:W3CDTF">2020-11-18T02:44:33Z</dcterms:created>
  <dcterms:modified xsi:type="dcterms:W3CDTF">2020-11-18T03:39:22Z</dcterms:modified>
</cp:coreProperties>
</file>